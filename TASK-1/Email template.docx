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702C27" w:rsidR="00173F89" w:rsidRDefault="00F95485">
      <w:r>
        <w:t xml:space="preserve">Dear </w:t>
      </w:r>
      <w:ins w:id="0" w:author="Author">
        <w:r w:rsidR="00304D03">
          <w:t>Sir/Ma’am</w:t>
        </w:r>
      </w:ins>
      <w:del w:id="1" w:author="Author">
        <w:r w:rsidDel="00F05881">
          <w:delText>[insert name of recipient],</w:delText>
        </w:r>
      </w:del>
    </w:p>
    <w:p w14:paraId="00000002" w14:textId="77777777" w:rsidR="00173F89" w:rsidRDefault="00173F89"/>
    <w:p w14:paraId="4D6B822D" w14:textId="501907D2" w:rsidR="00304D03" w:rsidRPr="00556F47" w:rsidDel="008F0BD0" w:rsidRDefault="00304D03" w:rsidP="008F0BD0">
      <w:pPr>
        <w:rPr>
          <w:del w:id="2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3" w:author="Author">
            <w:rPr>
              <w:del w:id="4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5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6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 xml:space="preserve">I received the sample dataset from the Data Engineering team and I’ve been </w:t>
        </w:r>
        <w:proofErr w:type="spellStart"/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7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analyzing</w:t>
        </w:r>
        <w:proofErr w:type="spellEnd"/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8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 xml:space="preserve"> the sample on behalf of the Data Science team.</w:t>
        </w:r>
        <w:del w:id="9" w:author="Author">
          <w:r w:rsidRPr="00556F47" w:rsidDel="00B52FC2">
            <w:rPr>
              <w:rFonts w:ascii="Open Sans" w:eastAsia="Times New Roman" w:hAnsi="Open Sans" w:cs="Open Sans"/>
              <w:color w:val="000000" w:themeColor="text1"/>
              <w:sz w:val="23"/>
              <w:szCs w:val="23"/>
              <w:lang w:val="en-IN" w:eastAsia="en-IN"/>
              <w:rPrChange w:id="10" w:author="Author">
                <w:rPr>
                  <w:rFonts w:ascii="Open Sans" w:eastAsia="Times New Roman" w:hAnsi="Open Sans" w:cs="Open Sans"/>
                  <w:color w:val="333333"/>
                  <w:sz w:val="23"/>
                  <w:szCs w:val="23"/>
                  <w:lang w:val="en-IN" w:eastAsia="en-IN"/>
                </w:rPr>
              </w:rPrChange>
            </w:rPr>
            <w:delText> </w:delText>
          </w:r>
        </w:del>
      </w:ins>
    </w:p>
    <w:p w14:paraId="00000003" w14:textId="41508EE4" w:rsidR="00173F89" w:rsidRPr="00556F47" w:rsidDel="00B52FC2" w:rsidRDefault="00F95485" w:rsidP="008F0BD0">
      <w:pPr>
        <w:shd w:val="clear" w:color="auto" w:fill="FAFAFA"/>
        <w:spacing w:after="300" w:line="360" w:lineRule="auto"/>
        <w:rPr>
          <w:del w:id="11" w:author="Author"/>
          <w:color w:val="000000" w:themeColor="text1"/>
          <w:rPrChange w:id="12" w:author="Author">
            <w:rPr>
              <w:del w:id="13" w:author="Author"/>
            </w:rPr>
          </w:rPrChange>
        </w:rPr>
        <w:pPrChange w:id="14" w:author="Author">
          <w:pPr/>
        </w:pPrChange>
      </w:pPr>
      <w:del w:id="15" w:author="Author">
        <w:r w:rsidRPr="00556F47" w:rsidDel="00B52FC2">
          <w:rPr>
            <w:color w:val="000000" w:themeColor="text1"/>
            <w:rPrChange w:id="16" w:author="Author">
              <w:rPr/>
            </w:rPrChange>
          </w:rPr>
          <w:delText>[Introduce the task that you’ve completed in 1 - 2 sentences]</w:delText>
        </w:r>
      </w:del>
    </w:p>
    <w:p w14:paraId="00000004" w14:textId="77777777" w:rsidR="00173F89" w:rsidRPr="00556F47" w:rsidRDefault="00173F89" w:rsidP="008F0BD0">
      <w:pPr>
        <w:spacing w:line="360" w:lineRule="auto"/>
        <w:rPr>
          <w:color w:val="000000" w:themeColor="text1"/>
          <w:rPrChange w:id="17" w:author="Author">
            <w:rPr/>
          </w:rPrChange>
        </w:rPr>
        <w:pPrChange w:id="18" w:author="Author">
          <w:pPr/>
        </w:pPrChange>
      </w:pPr>
    </w:p>
    <w:p w14:paraId="536A5668" w14:textId="61A621BF" w:rsidR="00304D03" w:rsidRPr="00556F47" w:rsidRDefault="00304D03" w:rsidP="00304D03">
      <w:pPr>
        <w:shd w:val="clear" w:color="auto" w:fill="FAFAFA"/>
        <w:spacing w:after="300" w:line="240" w:lineRule="auto"/>
        <w:rPr>
          <w:ins w:id="19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20" w:author="Author">
            <w:rPr>
              <w:ins w:id="21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22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23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I found the following insights as part of the analysis: </w:t>
        </w:r>
      </w:ins>
    </w:p>
    <w:p w14:paraId="3181A8FA" w14:textId="77777777" w:rsidR="00304D03" w:rsidRPr="00556F47" w:rsidRDefault="00304D03" w:rsidP="00304D0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ins w:id="24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25" w:author="Author">
            <w:rPr>
              <w:ins w:id="26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27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28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Fruit &amp; vegetables are the 2 most frequently bought product categories </w:t>
        </w:r>
      </w:ins>
    </w:p>
    <w:p w14:paraId="563C4673" w14:textId="77777777" w:rsidR="00304D03" w:rsidRPr="00556F47" w:rsidRDefault="00304D03" w:rsidP="00304D0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ins w:id="29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30" w:author="Author">
            <w:rPr>
              <w:ins w:id="31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32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33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Non-members are the most frequent buyers within the store </w:t>
        </w:r>
      </w:ins>
    </w:p>
    <w:p w14:paraId="61679C7E" w14:textId="77777777" w:rsidR="00304D03" w:rsidRPr="00556F47" w:rsidRDefault="00304D03" w:rsidP="00304D0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ins w:id="34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35" w:author="Author">
            <w:rPr>
              <w:ins w:id="36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37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38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Cash is the most frequently used payment method </w:t>
        </w:r>
      </w:ins>
    </w:p>
    <w:p w14:paraId="5EEB6B22" w14:textId="77777777" w:rsidR="00304D03" w:rsidRPr="00556F47" w:rsidRDefault="00304D03" w:rsidP="00304D0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ins w:id="39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40" w:author="Author">
            <w:rPr>
              <w:ins w:id="41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42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43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11am is the busiest hour with regards to number of transactions </w:t>
        </w:r>
      </w:ins>
    </w:p>
    <w:p w14:paraId="0879DDA2" w14:textId="77777777" w:rsidR="00304D03" w:rsidRPr="00556F47" w:rsidDel="009308A4" w:rsidRDefault="00304D03" w:rsidP="009308A4">
      <w:pPr>
        <w:shd w:val="clear" w:color="auto" w:fill="FAFAFA"/>
        <w:spacing w:after="300" w:line="240" w:lineRule="auto"/>
        <w:rPr>
          <w:ins w:id="44" w:author="Author"/>
          <w:del w:id="45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46" w:author="Author">
            <w:rPr>
              <w:ins w:id="47" w:author="Author"/>
              <w:del w:id="48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49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50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As a reminder, the client indicated that they wanted to know the following: “How to better stock the items that they sell.” </w:t>
        </w:r>
      </w:ins>
    </w:p>
    <w:p w14:paraId="00000005" w14:textId="249DB45B" w:rsidR="00173F89" w:rsidRPr="00556F47" w:rsidDel="0016152E" w:rsidRDefault="00F95485" w:rsidP="009308A4">
      <w:pPr>
        <w:rPr>
          <w:del w:id="51" w:author="Author"/>
          <w:color w:val="000000" w:themeColor="text1"/>
          <w:rPrChange w:id="52" w:author="Author">
            <w:rPr>
              <w:del w:id="53" w:author="Author"/>
            </w:rPr>
          </w:rPrChange>
        </w:rPr>
      </w:pPr>
      <w:del w:id="54" w:author="Author">
        <w:r w:rsidRPr="00556F47" w:rsidDel="0016152E">
          <w:rPr>
            <w:color w:val="000000" w:themeColor="text1"/>
            <w:rPrChange w:id="55" w:author="Author">
              <w:rPr/>
            </w:rPrChange>
          </w:rPr>
          <w:delText>[Summarize findings from your analysis in 3 - 5 bullet points]</w:delText>
        </w:r>
      </w:del>
    </w:p>
    <w:p w14:paraId="00000006" w14:textId="77777777" w:rsidR="00173F89" w:rsidRPr="00556F47" w:rsidRDefault="00173F89" w:rsidP="009308A4">
      <w:pPr>
        <w:shd w:val="clear" w:color="auto" w:fill="FAFAFA"/>
        <w:spacing w:after="300" w:line="240" w:lineRule="auto"/>
        <w:rPr>
          <w:color w:val="000000" w:themeColor="text1"/>
          <w:rPrChange w:id="56" w:author="Author">
            <w:rPr/>
          </w:rPrChange>
        </w:rPr>
        <w:pPrChange w:id="57" w:author="Author">
          <w:pPr/>
        </w:pPrChange>
      </w:pPr>
    </w:p>
    <w:p w14:paraId="38EB7D0C" w14:textId="77777777" w:rsidR="00304D03" w:rsidRPr="00556F47" w:rsidRDefault="00304D03" w:rsidP="00304D03">
      <w:pPr>
        <w:shd w:val="clear" w:color="auto" w:fill="FAFAFA"/>
        <w:spacing w:after="300" w:line="240" w:lineRule="auto"/>
        <w:rPr>
          <w:ins w:id="58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59" w:author="Author">
            <w:rPr>
              <w:ins w:id="60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61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62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With respect to this business question, my recommendations are as follows: </w:t>
        </w:r>
      </w:ins>
    </w:p>
    <w:p w14:paraId="3D290A07" w14:textId="77777777" w:rsidR="00304D03" w:rsidRPr="00556F47" w:rsidRDefault="00304D03" w:rsidP="00304D03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ins w:id="63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64" w:author="Author">
            <w:rPr>
              <w:ins w:id="65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66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67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  </w:r>
      </w:ins>
    </w:p>
    <w:p w14:paraId="6A72921F" w14:textId="77777777" w:rsidR="00304D03" w:rsidRPr="00556F47" w:rsidRDefault="00304D03" w:rsidP="00304D03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ins w:id="68" w:author="Author"/>
          <w:rFonts w:ascii="Open Sans" w:eastAsia="Times New Roman" w:hAnsi="Open Sans" w:cs="Open Sans"/>
          <w:color w:val="000000" w:themeColor="text1"/>
          <w:sz w:val="23"/>
          <w:szCs w:val="23"/>
          <w:lang w:val="en-IN" w:eastAsia="en-IN"/>
          <w:rPrChange w:id="69" w:author="Author">
            <w:rPr>
              <w:ins w:id="70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71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72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We need more data. The current sample only covers 7 days and 1 store. </w:t>
        </w:r>
      </w:ins>
    </w:p>
    <w:p w14:paraId="485C9876" w14:textId="6F1D1763" w:rsidR="00304D03" w:rsidRPr="00D9761C" w:rsidRDefault="00304D03" w:rsidP="00304D03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ins w:id="73" w:author="Author"/>
          <w:rFonts w:ascii="Open Sans" w:eastAsia="Times New Roman" w:hAnsi="Open Sans" w:cs="Open Sans"/>
          <w:color w:val="333333"/>
          <w:sz w:val="23"/>
          <w:szCs w:val="23"/>
          <w:lang w:val="en-IN" w:eastAsia="en-IN"/>
          <w:rPrChange w:id="74" w:author="Author">
            <w:rPr>
              <w:ins w:id="75" w:author="Author"/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</w:rPr>
          </w:rPrChange>
        </w:rPr>
      </w:pPr>
      <w:ins w:id="76" w:author="Author"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77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 xml:space="preserve">Based on the problem statement that we move forward with, we will need more datasets to help describe the outcome that we’re trying to model. For example, if we’re </w:t>
        </w:r>
        <w:del w:id="78" w:author="Author">
          <w:r w:rsidRPr="00556F47" w:rsidDel="00D95953">
            <w:rPr>
              <w:rFonts w:ascii="Open Sans" w:eastAsia="Times New Roman" w:hAnsi="Open Sans" w:cs="Open Sans"/>
              <w:color w:val="000000" w:themeColor="text1"/>
              <w:sz w:val="23"/>
              <w:szCs w:val="23"/>
              <w:lang w:val="en-IN" w:eastAsia="en-IN"/>
              <w:rPrChange w:id="79" w:author="Author">
                <w:rPr>
                  <w:rFonts w:ascii="Open Sans" w:eastAsia="Times New Roman" w:hAnsi="Open Sans" w:cs="Open Sans"/>
                  <w:color w:val="333333"/>
                  <w:sz w:val="23"/>
                  <w:szCs w:val="23"/>
                  <w:lang w:val="en-IN" w:eastAsia="en-IN"/>
                </w:rPr>
              </w:rPrChange>
            </w:rPr>
            <w:delText>modeling</w:delText>
          </w:r>
        </w:del>
        <w:r w:rsidR="00D95953"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80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>modelling</w:t>
        </w:r>
        <w:r w:rsidRPr="00556F47">
          <w:rPr>
            <w:rFonts w:ascii="Open Sans" w:eastAsia="Times New Roman" w:hAnsi="Open Sans" w:cs="Open Sans"/>
            <w:color w:val="000000" w:themeColor="text1"/>
            <w:sz w:val="23"/>
            <w:szCs w:val="23"/>
            <w:lang w:val="en-IN" w:eastAsia="en-IN"/>
            <w:rPrChange w:id="81" w:author="Author">
              <w:rPr>
                <w:rFonts w:ascii="Open Sans" w:eastAsia="Times New Roman" w:hAnsi="Open Sans" w:cs="Open Sans"/>
                <w:color w:val="333333"/>
                <w:sz w:val="23"/>
                <w:szCs w:val="23"/>
                <w:lang w:val="en-IN" w:eastAsia="en-IN"/>
              </w:rPr>
            </w:rPrChange>
          </w:rPr>
          <w:t xml:space="preserve"> demand for products, we may want to include information about stock levels or weather conditions.</w:t>
        </w:r>
        <w:del w:id="82" w:author="Author">
          <w:r w:rsidRPr="00D9761C" w:rsidDel="00D9761C">
            <w:rPr>
              <w:rFonts w:ascii="Open Sans" w:eastAsia="Times New Roman" w:hAnsi="Open Sans" w:cs="Open Sans"/>
              <w:color w:val="333333"/>
              <w:sz w:val="23"/>
              <w:szCs w:val="23"/>
              <w:lang w:val="en-IN" w:eastAsia="en-IN"/>
              <w:rPrChange w:id="83" w:author="Author">
                <w:rPr>
                  <w:rFonts w:ascii="Open Sans" w:eastAsia="Times New Roman" w:hAnsi="Open Sans" w:cs="Open Sans"/>
                  <w:color w:val="333333"/>
                  <w:sz w:val="23"/>
                  <w:szCs w:val="23"/>
                  <w:lang w:val="en-IN" w:eastAsia="en-IN"/>
                </w:rPr>
              </w:rPrChange>
            </w:rPr>
            <w:delText> </w:delText>
          </w:r>
        </w:del>
      </w:ins>
    </w:p>
    <w:p w14:paraId="00000007" w14:textId="511CCBEB" w:rsidR="00173F89" w:rsidDel="00D95953" w:rsidRDefault="00F95485">
      <w:pPr>
        <w:rPr>
          <w:del w:id="84" w:author="Author"/>
        </w:rPr>
      </w:pPr>
      <w:del w:id="85" w:author="Author">
        <w:r w:rsidDel="0016152E">
          <w:delText>[Provide your recommendations in up to 3 bullet points]</w:delText>
        </w:r>
      </w:del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58C7CD70" w:rsidR="00173F89" w:rsidRDefault="00304D03">
      <w:ins w:id="86" w:author="Author">
        <w:r>
          <w:t>Nehal Panchal</w:t>
        </w:r>
      </w:ins>
      <w:del w:id="87" w:author="Author">
        <w:r w:rsidR="00F95485" w:rsidDel="00304D03">
          <w:delText>[</w:delText>
        </w:r>
        <w:r w:rsidR="00F95485" w:rsidDel="0016152E">
          <w:delText>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336C" w14:textId="77777777" w:rsidR="008C4E8D" w:rsidRDefault="008C4E8D" w:rsidP="00556F47">
      <w:pPr>
        <w:spacing w:line="240" w:lineRule="auto"/>
      </w:pPr>
      <w:r>
        <w:separator/>
      </w:r>
    </w:p>
  </w:endnote>
  <w:endnote w:type="continuationSeparator" w:id="0">
    <w:p w14:paraId="2E74664A" w14:textId="77777777" w:rsidR="008C4E8D" w:rsidRDefault="008C4E8D" w:rsidP="00556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D2A6" w14:textId="77777777" w:rsidR="008C4E8D" w:rsidRDefault="008C4E8D" w:rsidP="00556F47">
      <w:pPr>
        <w:spacing w:line="240" w:lineRule="auto"/>
      </w:pPr>
      <w:r>
        <w:separator/>
      </w:r>
    </w:p>
  </w:footnote>
  <w:footnote w:type="continuationSeparator" w:id="0">
    <w:p w14:paraId="0D87A8A7" w14:textId="77777777" w:rsidR="008C4E8D" w:rsidRDefault="008C4E8D" w:rsidP="00556F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4C9D"/>
    <w:multiLevelType w:val="multilevel"/>
    <w:tmpl w:val="ED7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1515D"/>
    <w:multiLevelType w:val="multilevel"/>
    <w:tmpl w:val="441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0E231D"/>
    <w:rsid w:val="0016152E"/>
    <w:rsid w:val="00173F89"/>
    <w:rsid w:val="002E25D9"/>
    <w:rsid w:val="00304D03"/>
    <w:rsid w:val="003703C3"/>
    <w:rsid w:val="00556F47"/>
    <w:rsid w:val="00865756"/>
    <w:rsid w:val="008C4E8D"/>
    <w:rsid w:val="008F0BD0"/>
    <w:rsid w:val="009308A4"/>
    <w:rsid w:val="00B52FC2"/>
    <w:rsid w:val="00D95953"/>
    <w:rsid w:val="00D9761C"/>
    <w:rsid w:val="00F05881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6F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47"/>
  </w:style>
  <w:style w:type="paragraph" w:styleId="Footer">
    <w:name w:val="footer"/>
    <w:basedOn w:val="Normal"/>
    <w:link w:val="FooterChar"/>
    <w:uiPriority w:val="99"/>
    <w:unhideWhenUsed/>
    <w:rsid w:val="00556F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2023-12-24T07:25:00Z</dcterms:modified>
</cp:coreProperties>
</file>